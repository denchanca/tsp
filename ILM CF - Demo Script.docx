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0oq1kurrs7q" w:id="0"/>
      <w:bookmarkEnd w:id="0"/>
      <w:r w:rsidDel="00000000" w:rsidR="00000000" w:rsidRPr="00000000">
        <w:rPr>
          <w:rtl w:val="0"/>
        </w:rPr>
        <w:t xml:space="preserve">ILM Cloud Foundation</w:t>
      </w:r>
    </w:p>
    <w:p w:rsidR="00000000" w:rsidDel="00000000" w:rsidP="00000000" w:rsidRDefault="00000000" w:rsidRPr="00000000" w14:paraId="00000002">
      <w:pPr>
        <w:rPr>
          <w:b w:val="1"/>
          <w:i w:val="1"/>
          <w:sz w:val="42"/>
          <w:szCs w:val="42"/>
        </w:rPr>
      </w:pPr>
      <w:r w:rsidDel="00000000" w:rsidR="00000000" w:rsidRPr="00000000">
        <w:rPr>
          <w:b w:val="1"/>
          <w:i w:val="1"/>
          <w:sz w:val="42"/>
          <w:szCs w:val="42"/>
          <w:rtl w:val="0"/>
        </w:rPr>
        <w:t xml:space="preserve">Wow Demo!</w:t>
      </w:r>
    </w:p>
    <w:p w:rsidR="00000000" w:rsidDel="00000000" w:rsidP="00000000" w:rsidRDefault="00000000" w:rsidRPr="00000000" w14:paraId="00000003">
      <w:pPr>
        <w:rPr>
          <w:b w:val="1"/>
          <w:i w:val="1"/>
          <w:sz w:val="42"/>
          <w:szCs w:val="42"/>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Objective: Demonstrate to customers the “lifecycle of a resource” from an end user perspective. This demo will showcase the ILM foundation</w:t>
      </w:r>
      <w:r w:rsidDel="00000000" w:rsidR="00000000" w:rsidRPr="00000000">
        <w:rPr>
          <w:i w:val="1"/>
          <w:vertAlign w:val="superscript"/>
        </w:rPr>
        <w:footnoteReference w:customMarkFollows="0" w:id="0"/>
      </w:r>
      <w:r w:rsidDel="00000000" w:rsidR="00000000" w:rsidRPr="00000000">
        <w:rPr>
          <w:i w:val="1"/>
          <w:rtl w:val="0"/>
        </w:rPr>
        <w:t xml:space="preserve"> in its full glory and should be 20-30 mins long. It can be either done after the 2nd call deck or during the workshop with a goal to “Wow” the audience.</w:t>
        <w:br w:type="textWrapping"/>
      </w:r>
    </w:p>
    <w:p w:rsidR="00000000" w:rsidDel="00000000" w:rsidP="00000000" w:rsidRDefault="00000000" w:rsidRPr="00000000" w14:paraId="00000005">
      <w:pPr>
        <w:numPr>
          <w:ilvl w:val="0"/>
          <w:numId w:val="1"/>
        </w:numPr>
        <w:spacing w:after="0" w:afterAutospacing="0" w:before="240" w:lineRule="auto"/>
        <w:ind w:left="720" w:hanging="360"/>
        <w:rPr>
          <w:ins w:author="Miles Harrison" w:id="0" w:date="2025-01-16T21:09:41Z"/>
          <w:b w:val="1"/>
        </w:rPr>
      </w:pPr>
      <w:r w:rsidDel="00000000" w:rsidR="00000000" w:rsidRPr="00000000">
        <w:rPr>
          <w:b w:val="1"/>
          <w:rtl w:val="0"/>
        </w:rPr>
        <w:t xml:space="preserve">[just a talk track] </w:t>
      </w:r>
      <w:ins w:author="Miles Harrison" w:id="0" w:date="2025-01-16T21:09:41Z">
        <w:commentRangeStart w:id="0"/>
        <w:commentRangeStart w:id="1"/>
        <w:r w:rsidDel="00000000" w:rsidR="00000000" w:rsidRPr="00000000">
          <w:rPr>
            <w:i w:val="1"/>
            <w:rtl w:val="0"/>
          </w:rPr>
          <w:t xml:space="preserve">Non-demoable pre-requisites that need called out, but only part of the ILM LZ module. Maybe show that they are configured, but not built during the demo?</w:t>
        </w:r>
      </w:ins>
    </w:p>
    <w:p w:rsidR="00000000" w:rsidDel="00000000" w:rsidP="00000000" w:rsidRDefault="00000000" w:rsidRPr="00000000" w14:paraId="00000006">
      <w:pPr>
        <w:numPr>
          <w:ilvl w:val="1"/>
          <w:numId w:val="1"/>
        </w:numPr>
        <w:spacing w:after="0" w:afterAutospacing="0" w:before="0" w:beforeAutospacing="0" w:lineRule="auto"/>
        <w:ind w:left="1440" w:hanging="360"/>
        <w:rPr>
          <w:ins w:author="Miles Harrison" w:id="0" w:date="2025-01-16T21:09:41Z"/>
        </w:rPr>
      </w:pPr>
      <w:ins w:author="Miles Harrison" w:id="0" w:date="2025-01-16T21:09:41Z">
        <w:r w:rsidDel="00000000" w:rsidR="00000000" w:rsidRPr="00000000">
          <w:rPr>
            <w:i w:val="1"/>
            <w:rtl w:val="0"/>
          </w:rPr>
          <w:t xml:space="preserve">Onboarding of:</w:t>
        </w:r>
      </w:ins>
    </w:p>
    <w:p w:rsidR="00000000" w:rsidDel="00000000" w:rsidP="00000000" w:rsidRDefault="00000000" w:rsidRPr="00000000" w14:paraId="00000007">
      <w:pPr>
        <w:numPr>
          <w:ilvl w:val="2"/>
          <w:numId w:val="1"/>
        </w:numPr>
        <w:spacing w:after="0" w:afterAutospacing="0" w:before="0" w:beforeAutospacing="0" w:lineRule="auto"/>
        <w:ind w:left="2160" w:hanging="360"/>
        <w:rPr>
          <w:ins w:author="Miles Harrison" w:id="0" w:date="2025-01-16T21:09:41Z"/>
          <w:u w:val="none"/>
        </w:rPr>
      </w:pPr>
      <w:ins w:author="Miles Harrison" w:id="0" w:date="2025-01-16T21:09:41Z">
        <w:r w:rsidDel="00000000" w:rsidR="00000000" w:rsidRPr="00000000">
          <w:rPr>
            <w:i w:val="1"/>
            <w:rtl w:val="0"/>
          </w:rPr>
          <w:t xml:space="preserve">Org</w:t>
        </w:r>
      </w:ins>
    </w:p>
    <w:p w:rsidR="00000000" w:rsidDel="00000000" w:rsidP="00000000" w:rsidRDefault="00000000" w:rsidRPr="00000000" w14:paraId="00000008">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SSO</w:t>
        </w:r>
      </w:ins>
    </w:p>
    <w:p w:rsidR="00000000" w:rsidDel="00000000" w:rsidP="00000000" w:rsidRDefault="00000000" w:rsidRPr="00000000" w14:paraId="00000009">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VCS Provider?</w:t>
        </w:r>
      </w:ins>
    </w:p>
    <w:p w:rsidR="00000000" w:rsidDel="00000000" w:rsidP="00000000" w:rsidRDefault="00000000" w:rsidRPr="00000000" w14:paraId="0000000A">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Sentinel Policies (OOTB CIS for AWS initially?)</w:t>
        </w:r>
      </w:ins>
    </w:p>
    <w:p w:rsidR="00000000" w:rsidDel="00000000" w:rsidP="00000000" w:rsidRDefault="00000000" w:rsidRPr="00000000" w14:paraId="0000000B">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Run task cost estimation (Infracost, Cloudability?)</w:t>
        </w:r>
      </w:ins>
    </w:p>
    <w:p w:rsidR="00000000" w:rsidDel="00000000" w:rsidP="00000000" w:rsidRDefault="00000000" w:rsidRPr="00000000" w14:paraId="0000000C">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Health Assessments enforced</w:t>
        </w:r>
      </w:ins>
    </w:p>
    <w:p w:rsidR="00000000" w:rsidDel="00000000" w:rsidP="00000000" w:rsidRDefault="00000000" w:rsidRPr="00000000" w14:paraId="0000000D">
      <w:pPr>
        <w:numPr>
          <w:ilvl w:val="2"/>
          <w:numId w:val="1"/>
        </w:numPr>
        <w:spacing w:after="0" w:afterAutospacing="0" w:before="0" w:beforeAutospacing="0" w:lineRule="auto"/>
        <w:ind w:left="2160" w:hanging="360"/>
        <w:rPr>
          <w:ins w:author="Miles Harrison" w:id="0" w:date="2025-01-16T21:09:41Z"/>
          <w:u w:val="none"/>
        </w:rPr>
      </w:pPr>
      <w:ins w:author="Miles Harrison" w:id="0" w:date="2025-01-16T21:09:41Z">
        <w:r w:rsidDel="00000000" w:rsidR="00000000" w:rsidRPr="00000000">
          <w:rPr>
            <w:i w:val="1"/>
            <w:rtl w:val="0"/>
          </w:rPr>
          <w:t xml:space="preserve">Team</w:t>
        </w:r>
      </w:ins>
    </w:p>
    <w:p w:rsidR="00000000" w:rsidDel="00000000" w:rsidP="00000000" w:rsidRDefault="00000000" w:rsidRPr="00000000" w14:paraId="0000000E">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Notifications to Teams/Slack/Email/Webhook for MLM Change Requests</w:t>
        </w:r>
      </w:ins>
    </w:p>
    <w:p w:rsidR="00000000" w:rsidDel="00000000" w:rsidP="00000000" w:rsidRDefault="00000000" w:rsidRPr="00000000" w14:paraId="0000000F">
      <w:pPr>
        <w:numPr>
          <w:ilvl w:val="2"/>
          <w:numId w:val="1"/>
        </w:numPr>
        <w:spacing w:after="0" w:afterAutospacing="0" w:before="0" w:beforeAutospacing="0" w:lineRule="auto"/>
        <w:ind w:left="2160" w:hanging="360"/>
        <w:rPr>
          <w:ins w:author="Miles Harrison" w:id="0" w:date="2025-01-16T21:09:41Z"/>
          <w:u w:val="none"/>
        </w:rPr>
      </w:pPr>
      <w:ins w:author="Miles Harrison" w:id="0" w:date="2025-01-16T21:09:41Z">
        <w:r w:rsidDel="00000000" w:rsidR="00000000" w:rsidRPr="00000000">
          <w:rPr>
            <w:i w:val="1"/>
            <w:rtl w:val="0"/>
          </w:rPr>
          <w:t xml:space="preserve">Project</w:t>
        </w:r>
      </w:ins>
    </w:p>
    <w:p w:rsidR="00000000" w:rsidDel="00000000" w:rsidP="00000000" w:rsidRDefault="00000000" w:rsidRPr="00000000" w14:paraId="00000010">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Project Tag Bindings with Business Logic</w:t>
        </w:r>
      </w:ins>
    </w:p>
    <w:p w:rsidR="00000000" w:rsidDel="00000000" w:rsidP="00000000" w:rsidRDefault="00000000" w:rsidRPr="00000000" w14:paraId="00000011">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Dynamic Provider Credentials</w:t>
        </w:r>
      </w:ins>
    </w:p>
    <w:p w:rsidR="00000000" w:rsidDel="00000000" w:rsidP="00000000" w:rsidRDefault="00000000" w:rsidRPr="00000000" w14:paraId="00000012">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Variable set?</w:t>
        </w:r>
      </w:ins>
    </w:p>
    <w:p w:rsidR="00000000" w:rsidDel="00000000" w:rsidP="00000000" w:rsidRDefault="00000000" w:rsidRPr="00000000" w14:paraId="00000013">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Project scoped Sentinel Policies?</w:t>
        </w:r>
      </w:ins>
    </w:p>
    <w:p w:rsidR="00000000" w:rsidDel="00000000" w:rsidP="00000000" w:rsidRDefault="00000000" w:rsidRPr="00000000" w14:paraId="00000014">
      <w:pPr>
        <w:numPr>
          <w:ilvl w:val="3"/>
          <w:numId w:val="1"/>
        </w:numPr>
        <w:spacing w:after="0" w:afterAutospacing="0" w:before="0" w:beforeAutospacing="0" w:lineRule="auto"/>
        <w:ind w:left="2880" w:hanging="360"/>
        <w:rPr>
          <w:ins w:author="Miles Harrison" w:id="0" w:date="2025-01-16T21:09:41Z"/>
          <w:u w:val="none"/>
        </w:rPr>
      </w:pPr>
      <w:ins w:author="Miles Harrison" w:id="0" w:date="2025-01-16T21:09:41Z">
        <w:r w:rsidDel="00000000" w:rsidR="00000000" w:rsidRPr="00000000">
          <w:rPr>
            <w:i w:val="1"/>
            <w:rtl w:val="0"/>
          </w:rPr>
          <w:t xml:space="preserve">VCS Provider?</w:t>
        </w:r>
      </w:ins>
    </w:p>
    <w:p w:rsidR="00000000" w:rsidDel="00000000" w:rsidP="00000000" w:rsidRDefault="00000000" w:rsidRPr="00000000" w14:paraId="00000015">
      <w:pPr>
        <w:numPr>
          <w:ilvl w:val="0"/>
          <w:numId w:val="1"/>
        </w:numPr>
        <w:spacing w:after="0" w:afterAutospacing="0" w:before="0" w:beforeAutospacing="0" w:lineRule="auto"/>
        <w:ind w:left="720" w:hanging="360"/>
        <w:rPr>
          <w:b w:val="1"/>
        </w:rPr>
      </w:pP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App  onboarding workflow (Consumer workflow - workspace vending)</w:t>
      </w:r>
    </w:p>
    <w:p w:rsidR="00000000" w:rsidDel="00000000" w:rsidP="00000000" w:rsidRDefault="00000000" w:rsidRPr="00000000" w14:paraId="00000016">
      <w:pPr>
        <w:numPr>
          <w:ilvl w:val="1"/>
          <w:numId w:val="1"/>
        </w:numPr>
        <w:spacing w:after="0" w:afterAutospacing="0" w:before="0" w:beforeAutospacing="0" w:lineRule="auto"/>
        <w:ind w:left="1440" w:hanging="360"/>
        <w:rPr/>
      </w:pPr>
      <w:commentRangeStart w:id="2"/>
      <w:commentRangeStart w:id="3"/>
      <w:commentRangeStart w:id="4"/>
      <w:commentRangeStart w:id="5"/>
      <w:commentRangeStart w:id="6"/>
      <w:commentRangeStart w:id="7"/>
      <w:r w:rsidDel="00000000" w:rsidR="00000000" w:rsidRPr="00000000">
        <w:rPr>
          <w:rtl w:val="0"/>
        </w:rPr>
        <w:t xml:space="preserve">App users (BU end users) request project/workspaces (dev/test/prod) through a no-code module.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7">
      <w:pPr>
        <w:numPr>
          <w:ilvl w:val="2"/>
          <w:numId w:val="1"/>
        </w:numPr>
        <w:spacing w:after="0" w:afterAutospacing="0" w:before="0" w:beforeAutospacing="0" w:lineRule="auto"/>
        <w:ind w:left="2160" w:hanging="360"/>
        <w:rPr/>
      </w:pPr>
      <w:r w:rsidDel="00000000" w:rsidR="00000000" w:rsidRPr="00000000">
        <w:rPr>
          <w:rtl w:val="0"/>
        </w:rPr>
        <w:t xml:space="preserve">Discuss</w:t>
      </w:r>
      <w:commentRangeStart w:id="8"/>
      <w:commentRangeStart w:id="9"/>
      <w:commentRangeStart w:id="10"/>
      <w:commentRangeStart w:id="11"/>
      <w:commentRangeStart w:id="12"/>
      <w:r w:rsidDel="00000000" w:rsidR="00000000" w:rsidRPr="00000000">
        <w:rPr>
          <w:rtl w:val="0"/>
        </w:rPr>
        <w:t xml:space="preserve"> TFE Provider, no-code module for TF App Landing zone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w:t>
      </w:r>
    </w:p>
    <w:p w:rsidR="00000000" w:rsidDel="00000000" w:rsidP="00000000" w:rsidRDefault="00000000" w:rsidRPr="00000000" w14:paraId="00000018">
      <w:pPr>
        <w:numPr>
          <w:ilvl w:val="1"/>
          <w:numId w:val="1"/>
        </w:numPr>
        <w:spacing w:after="0" w:afterAutospacing="0" w:before="0" w:beforeAutospacing="0" w:lineRule="auto"/>
        <w:ind w:left="1440" w:hanging="360"/>
        <w:rPr/>
      </w:pPr>
      <w:r w:rsidDel="00000000" w:rsidR="00000000" w:rsidRPr="00000000">
        <w:rPr>
          <w:rtl w:val="0"/>
        </w:rPr>
        <w:t xml:space="preserve">Ensure the </w:t>
      </w:r>
      <w:commentRangeStart w:id="13"/>
      <w:commentRangeStart w:id="14"/>
      <w:r w:rsidDel="00000000" w:rsidR="00000000" w:rsidRPr="00000000">
        <w:rPr>
          <w:rtl w:val="0"/>
        </w:rPr>
        <w:t xml:space="preserve">dev &amp; test workspaces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are configured to be ephemeral - with auto-apply enabled.</w:t>
      </w:r>
    </w:p>
    <w:p w:rsidR="00000000" w:rsidDel="00000000" w:rsidP="00000000" w:rsidRDefault="00000000" w:rsidRPr="00000000" w14:paraId="00000019">
      <w:pPr>
        <w:numPr>
          <w:ilvl w:val="1"/>
          <w:numId w:val="1"/>
        </w:numPr>
        <w:spacing w:after="0" w:afterAutospacing="0" w:before="0" w:beforeAutospacing="0" w:lineRule="auto"/>
        <w:ind w:left="1440" w:hanging="360"/>
        <w:rPr/>
      </w:pPr>
      <w:r w:rsidDel="00000000" w:rsidR="00000000" w:rsidRPr="00000000">
        <w:rPr>
          <w:rtl w:val="0"/>
        </w:rPr>
        <w:t xml:space="preserve">Prod is not configured as ephemeral and does not have auto-apply - would need project admin to perform apply.</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b w:val="1"/>
        </w:rPr>
      </w:pPr>
      <w:r w:rsidDel="00000000" w:rsidR="00000000" w:rsidRPr="00000000">
        <w:rPr>
          <w:b w:val="1"/>
          <w:rtl w:val="0"/>
        </w:rPr>
        <w:t xml:space="preserve">Day 1  (Consumer workflow - Infra provisioning)</w:t>
      </w:r>
    </w:p>
    <w:p w:rsidR="00000000" w:rsidDel="00000000" w:rsidP="00000000" w:rsidRDefault="00000000" w:rsidRPr="00000000" w14:paraId="0000001B">
      <w:pPr>
        <w:numPr>
          <w:ilvl w:val="1"/>
          <w:numId w:val="1"/>
        </w:numPr>
        <w:spacing w:after="0" w:afterAutospacing="0" w:before="0" w:beforeAutospacing="0" w:lineRule="auto"/>
        <w:ind w:left="1440" w:hanging="360"/>
        <w:rPr/>
      </w:pPr>
      <w:r w:rsidDel="00000000" w:rsidR="00000000" w:rsidRPr="00000000">
        <w:rPr>
          <w:rtl w:val="0"/>
        </w:rPr>
        <w:t xml:space="preserve">The infrastructure provisioning workflow, showcasing the following on the dev environment</w:t>
      </w:r>
    </w:p>
    <w:p w:rsidR="00000000" w:rsidDel="00000000" w:rsidP="00000000" w:rsidRDefault="00000000" w:rsidRPr="00000000" w14:paraId="0000001C">
      <w:pPr>
        <w:numPr>
          <w:ilvl w:val="2"/>
          <w:numId w:val="1"/>
        </w:numPr>
        <w:spacing w:after="0" w:afterAutospacing="0" w:before="0" w:beforeAutospacing="0" w:lineRule="auto"/>
        <w:ind w:left="2160" w:hanging="360"/>
        <w:rPr/>
      </w:pPr>
      <w:r w:rsidDel="00000000" w:rsidR="00000000" w:rsidRPr="00000000">
        <w:rPr>
          <w:rtl w:val="0"/>
        </w:rPr>
        <w:t xml:space="preserve">VCS integration with github </w:t>
      </w:r>
    </w:p>
    <w:p w:rsidR="00000000" w:rsidDel="00000000" w:rsidP="00000000" w:rsidRDefault="00000000" w:rsidRPr="00000000" w14:paraId="0000001D">
      <w:pPr>
        <w:numPr>
          <w:ilvl w:val="2"/>
          <w:numId w:val="1"/>
        </w:numPr>
        <w:spacing w:after="0" w:afterAutospacing="0" w:before="0" w:beforeAutospacing="0" w:lineRule="auto"/>
        <w:ind w:left="2160" w:hanging="360"/>
        <w:rPr>
          <w:rPrChange w:author="Miles Harrison" w:id="1" w:date="2025-01-16T21:15:38Z">
            <w:rPr/>
          </w:rPrChange>
        </w:rPr>
        <w:pPrChange w:author="Miles Harrison" w:id="0" w:date="2025-01-16T21:15:38Z">
          <w:pPr>
            <w:numPr>
              <w:ilvl w:val="2"/>
              <w:numId w:val="1"/>
            </w:numPr>
            <w:spacing w:after="240" w:before="240" w:lineRule="auto"/>
            <w:ind w:left="2160" w:hanging="360"/>
          </w:pPr>
        </w:pPrChange>
      </w:pPr>
      <w:commentRangeStart w:id="15"/>
      <w:commentRangeEnd w:id="15"/>
      <w:r w:rsidDel="00000000" w:rsidR="00000000" w:rsidRPr="00000000">
        <w:commentReference w:id="15"/>
      </w:r>
      <w:commentRangeStart w:id="16"/>
      <w:commentRangeEnd w:id="16"/>
      <w:r w:rsidDel="00000000" w:rsidR="00000000" w:rsidRPr="00000000">
        <w:commentReference w:id="16"/>
      </w:r>
      <w:commentRangeStart w:id="17"/>
      <w:commentRangeEnd w:id="17"/>
      <w:r w:rsidDel="00000000" w:rsidR="00000000" w:rsidRPr="00000000">
        <w:commentReference w:id="17"/>
      </w:r>
      <w:commentRangeStart w:id="18"/>
      <w:commentRangeEnd w:id="18"/>
      <w:r w:rsidDel="00000000" w:rsidR="00000000" w:rsidRPr="00000000">
        <w:commentReference w:id="18"/>
      </w:r>
      <w:commentRangeStart w:id="19"/>
      <w:commentRangeEnd w:id="19"/>
      <w:r w:rsidDel="00000000" w:rsidR="00000000" w:rsidRPr="00000000">
        <w:commentReference w:id="19"/>
      </w:r>
      <w:commentRangeStart w:id="20"/>
      <w:commentRangeEnd w:id="20"/>
      <w:r w:rsidDel="00000000" w:rsidR="00000000" w:rsidRPr="00000000">
        <w:commentReference w:id="20"/>
      </w:r>
      <w:commentRangeStart w:id="21"/>
      <w:commentRangeEnd w:id="21"/>
      <w:r w:rsidDel="00000000" w:rsidR="00000000" w:rsidRPr="00000000">
        <w:commentReference w:id="21"/>
      </w:r>
      <w:r w:rsidDel="00000000" w:rsidR="00000000" w:rsidRPr="00000000">
        <w:rPr>
          <w:rtl w:val="0"/>
          <w:rPrChange w:author="Miles Harrison" w:id="1" w:date="2025-01-16T21:15:38Z">
            <w:rPr/>
          </w:rPrChange>
        </w:rPr>
        <w:t xml:space="preserve">Run task cost estimation (Infracost) - results shown</w:t>
      </w:r>
    </w:p>
    <w:p w:rsidR="00000000" w:rsidDel="00000000" w:rsidP="00000000" w:rsidRDefault="00000000" w:rsidRPr="00000000" w14:paraId="0000001E">
      <w:pPr>
        <w:numPr>
          <w:ilvl w:val="2"/>
          <w:numId w:val="1"/>
        </w:numPr>
        <w:spacing w:after="0" w:afterAutospacing="0" w:before="0" w:beforeAutospacing="0" w:lineRule="auto"/>
        <w:ind w:left="2160" w:hanging="360"/>
        <w:rPr>
          <w:rPrChange w:author="Miles Harrison" w:id="1" w:date="2025-01-16T21:15:38Z">
            <w:rPr/>
          </w:rPrChange>
        </w:rPr>
        <w:pPrChange w:author="Miles Harrison" w:id="0" w:date="2025-01-16T21:15:38Z">
          <w:pPr>
            <w:numPr>
              <w:ilvl w:val="2"/>
              <w:numId w:val="1"/>
            </w:numPr>
            <w:spacing w:after="240" w:before="240" w:lineRule="auto"/>
            <w:ind w:left="2160" w:hanging="360"/>
          </w:pPr>
        </w:pPrChange>
      </w:pPr>
      <w:commentRangeStart w:id="22"/>
      <w:commentRangeStart w:id="23"/>
      <w:r w:rsidDel="00000000" w:rsidR="00000000" w:rsidRPr="00000000">
        <w:rPr>
          <w:rtl w:val="0"/>
          <w:rPrChange w:author="Miles Harrison" w:id="1" w:date="2025-01-16T21:15:38Z">
            <w:rPr/>
          </w:rPrChange>
        </w:rPr>
        <w:t xml:space="preserve">Dynamic Credentials for AWS</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Change w:author="Miles Harrison" w:id="1" w:date="2025-01-16T21:15:38Z">
            <w:rPr/>
          </w:rPrChange>
        </w:rPr>
        <w:t xml:space="preserve"> </w:t>
      </w:r>
    </w:p>
    <w:p w:rsidR="00000000" w:rsidDel="00000000" w:rsidP="00000000" w:rsidRDefault="00000000" w:rsidRPr="00000000" w14:paraId="0000001F">
      <w:pPr>
        <w:numPr>
          <w:ilvl w:val="2"/>
          <w:numId w:val="1"/>
        </w:numPr>
        <w:spacing w:after="0" w:afterAutospacing="0" w:before="0" w:beforeAutospacing="0" w:lineRule="auto"/>
        <w:ind w:left="2160" w:hanging="360"/>
        <w:rPr>
          <w:rPrChange w:author="Miles Harrison" w:id="1" w:date="2025-01-16T21:15:38Z">
            <w:rPr/>
          </w:rPrChange>
        </w:rPr>
        <w:pPrChange w:author="Miles Harrison" w:id="0" w:date="2025-01-16T21:15:38Z">
          <w:pPr>
            <w:numPr>
              <w:ilvl w:val="2"/>
              <w:numId w:val="1"/>
            </w:numPr>
            <w:spacing w:after="240" w:before="240" w:lineRule="auto"/>
            <w:ind w:left="2160" w:hanging="360"/>
          </w:pPr>
        </w:pPrChange>
      </w:pPr>
      <w:commentRangeStart w:id="24"/>
      <w:commentRangeStart w:id="25"/>
      <w:commentRangeStart w:id="26"/>
      <w:commentRangeStart w:id="27"/>
      <w:r w:rsidDel="00000000" w:rsidR="00000000" w:rsidRPr="00000000">
        <w:rPr>
          <w:rtl w:val="0"/>
          <w:rPrChange w:author="Miles Harrison" w:id="1" w:date="2025-01-16T21:15:38Z">
            <w:rPr/>
          </w:rPrChange>
        </w:rPr>
        <w:t xml:space="preserve">Sentinel policies (Out of the box AWS policies)</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Change w:author="Miles Harrison" w:id="1" w:date="2025-01-16T21:15:38Z">
            <w:rPr/>
          </w:rPrChange>
        </w:rPr>
        <w:t xml:space="preserve"> - results shown</w:t>
      </w:r>
    </w:p>
    <w:p w:rsidR="00000000" w:rsidDel="00000000" w:rsidP="00000000" w:rsidRDefault="00000000" w:rsidRPr="00000000" w14:paraId="00000020">
      <w:pPr>
        <w:numPr>
          <w:ilvl w:val="2"/>
          <w:numId w:val="1"/>
        </w:numPr>
        <w:spacing w:after="0" w:afterAutospacing="0" w:before="0" w:beforeAutospacing="0" w:lineRule="auto"/>
        <w:ind w:left="2160" w:hanging="360"/>
        <w:rPr>
          <w:strike w:val="1"/>
          <w:rPrChange w:author="Miles Harrison" w:id="1" w:date="2025-01-16T21:15:38Z">
            <w:rPr/>
          </w:rPrChange>
        </w:rPr>
        <w:pPrChange w:author="Miles Harrison" w:id="0" w:date="2025-01-16T21:15:38Z">
          <w:pPr>
            <w:numPr>
              <w:ilvl w:val="2"/>
              <w:numId w:val="1"/>
            </w:numPr>
            <w:spacing w:after="240" w:before="240" w:lineRule="auto"/>
            <w:ind w:left="2160" w:hanging="360"/>
          </w:pPr>
        </w:pPrChange>
      </w:pPr>
      <w:commentRangeStart w:id="28"/>
      <w:commentRangeStart w:id="29"/>
      <w:commentRangeStart w:id="30"/>
      <w:commentRangeStart w:id="31"/>
      <w:commentRangeStart w:id="32"/>
      <w:r w:rsidDel="00000000" w:rsidR="00000000" w:rsidRPr="00000000">
        <w:rPr>
          <w:strike w:val="1"/>
          <w:rtl w:val="0"/>
          <w:rPrChange w:author="Miles Harrison" w:id="1" w:date="2025-01-16T21:15:38Z">
            <w:rPr/>
          </w:rPrChange>
        </w:rPr>
        <w:t xml:space="preserve">notifications</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strike w:val="1"/>
          <w:rtl w:val="0"/>
          <w:rPrChange w:author="Miles Harrison" w:id="1" w:date="2025-01-16T21:15:38Z">
            <w:rPr/>
          </w:rPrChange>
        </w:rPr>
        <w:t xml:space="preserve"> </w:t>
      </w:r>
    </w:p>
    <w:p w:rsidR="00000000" w:rsidDel="00000000" w:rsidP="00000000" w:rsidRDefault="00000000" w:rsidRPr="00000000" w14:paraId="00000021">
      <w:pPr>
        <w:numPr>
          <w:ilvl w:val="2"/>
          <w:numId w:val="1"/>
        </w:numPr>
        <w:spacing w:after="0" w:afterAutospacing="0" w:before="0" w:beforeAutospacing="0" w:lineRule="auto"/>
        <w:ind w:left="2160" w:hanging="360"/>
        <w:rPr>
          <w:u w:val="none"/>
        </w:rPr>
      </w:pPr>
      <w:r w:rsidDel="00000000" w:rsidR="00000000" w:rsidRPr="00000000">
        <w:rPr>
          <w:rtl w:val="0"/>
        </w:rPr>
        <w:t xml:space="preserve">Tags (cost center, environment, app_id)</w:t>
      </w:r>
    </w:p>
    <w:p w:rsidR="00000000" w:rsidDel="00000000" w:rsidP="00000000" w:rsidRDefault="00000000" w:rsidRPr="00000000" w14:paraId="00000022">
      <w:pPr>
        <w:numPr>
          <w:ilvl w:val="2"/>
          <w:numId w:val="1"/>
        </w:numPr>
        <w:spacing w:after="0" w:afterAutospacing="0" w:before="0" w:beforeAutospacing="0" w:lineRule="auto"/>
        <w:ind w:left="2160" w:hanging="360"/>
        <w:rPr/>
      </w:pPr>
      <w:r w:rsidDel="00000000" w:rsidR="00000000" w:rsidRPr="00000000">
        <w:rPr>
          <w:rtl w:val="0"/>
        </w:rPr>
        <w:t xml:space="preserve">drift detection, and continuous validation</w:t>
      </w:r>
    </w:p>
    <w:p w:rsidR="00000000" w:rsidDel="00000000" w:rsidP="00000000" w:rsidRDefault="00000000" w:rsidRPr="00000000" w14:paraId="00000023">
      <w:pPr>
        <w:numPr>
          <w:ilvl w:val="1"/>
          <w:numId w:val="1"/>
        </w:numPr>
        <w:spacing w:after="0" w:afterAutospacing="0" w:before="0" w:beforeAutospacing="0" w:lineRule="auto"/>
        <w:ind w:left="1440" w:hanging="360"/>
        <w:rPr/>
      </w:pPr>
      <w:commentRangeStart w:id="33"/>
      <w:commentRangeStart w:id="34"/>
      <w:commentRangeStart w:id="35"/>
      <w:r w:rsidDel="00000000" w:rsidR="00000000" w:rsidRPr="00000000">
        <w:rPr>
          <w:rtl w:val="0"/>
        </w:rPr>
        <w:t xml:space="preserve">The user will leverage module from PMR to deploy infrastructure that will include s3 bucket, rds, ec2 etc</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 </w:t>
      </w:r>
    </w:p>
    <w:p w:rsidR="00000000" w:rsidDel="00000000" w:rsidP="00000000" w:rsidRDefault="00000000" w:rsidRPr="00000000" w14:paraId="00000024">
      <w:pPr>
        <w:numPr>
          <w:ilvl w:val="2"/>
          <w:numId w:val="1"/>
        </w:numPr>
        <w:spacing w:after="0" w:afterAutospacing="0" w:before="0" w:beforeAutospacing="0" w:lineRule="auto"/>
        <w:ind w:left="2160" w:hanging="360"/>
        <w:rPr/>
      </w:pPr>
      <w:r w:rsidDel="00000000" w:rsidR="00000000" w:rsidRPr="00000000">
        <w:rPr>
          <w:rtl w:val="0"/>
        </w:rPr>
        <w:t xml:space="preserve">They will do this by editing code in a github repo that is connected to the vended workspace </w:t>
      </w:r>
    </w:p>
    <w:p w:rsidR="00000000" w:rsidDel="00000000" w:rsidP="00000000" w:rsidRDefault="00000000" w:rsidRPr="00000000" w14:paraId="00000025">
      <w:pPr>
        <w:numPr>
          <w:ilvl w:val="2"/>
          <w:numId w:val="1"/>
        </w:numPr>
        <w:spacing w:after="0" w:afterAutospacing="0" w:before="0" w:beforeAutospacing="0" w:lineRule="auto"/>
        <w:ind w:left="2160" w:hanging="360"/>
        <w:rPr/>
      </w:pPr>
      <w:r w:rsidDel="00000000" w:rsidR="00000000" w:rsidRPr="00000000">
        <w:rPr>
          <w:rtl w:val="0"/>
        </w:rPr>
        <w:t xml:space="preserve">(not sure if it is worthwhile to show how they would promote infrastructure to test/prod environments - this could just be a talk track instead of actual demo. We will however have the dev/test/prod workspaces to show that they are there)</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b w:val="1"/>
        </w:rPr>
      </w:pPr>
      <w:r w:rsidDel="00000000" w:rsidR="00000000" w:rsidRPr="00000000">
        <w:rPr>
          <w:b w:val="1"/>
          <w:rtl w:val="0"/>
        </w:rPr>
        <w:t xml:space="preserve">Day 2 </w:t>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rtl w:val="0"/>
        </w:rPr>
        <w:t xml:space="preserve">Infrastructure modification workflow. The user performs an </w:t>
      </w:r>
      <w:commentRangeStart w:id="36"/>
      <w:commentRangeStart w:id="37"/>
      <w:commentRangeStart w:id="38"/>
      <w:commentRangeStart w:id="39"/>
      <w:commentRangeStart w:id="40"/>
      <w:commentRangeStart w:id="41"/>
      <w:commentRangeStart w:id="42"/>
      <w:r w:rsidDel="00000000" w:rsidR="00000000" w:rsidRPr="00000000">
        <w:rPr>
          <w:rtl w:val="0"/>
        </w:rPr>
        <w:t xml:space="preserve">invalid change to the infrastructure</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t xml:space="preserve"> - here we demonstrate speculative plans which will reject the PR because the sentinel policy failed.</w:t>
      </w:r>
    </w:p>
    <w:p w:rsidR="00000000" w:rsidDel="00000000" w:rsidP="00000000" w:rsidRDefault="00000000" w:rsidRPr="00000000" w14:paraId="00000028">
      <w:pPr>
        <w:numPr>
          <w:ilvl w:val="1"/>
          <w:numId w:val="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9">
      <w:pPr>
        <w:numPr>
          <w:ilvl w:val="1"/>
          <w:numId w:val="1"/>
        </w:numPr>
        <w:spacing w:after="0" w:afterAutospacing="0" w:before="0" w:beforeAutospacing="0" w:lineRule="auto"/>
        <w:ind w:left="1440" w:hanging="360"/>
        <w:rPr/>
      </w:pPr>
      <w:r w:rsidDel="00000000" w:rsidR="00000000" w:rsidRPr="00000000">
        <w:rPr>
          <w:rtl w:val="0"/>
        </w:rPr>
        <w:t xml:space="preserve">The user then corrects the issue and performs the PR and merge to make the change. Since au-top apply is applied - the infrastructure change happens automatically and the user is notified of the update.</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rPr>
          <w:b w:val="1"/>
        </w:rPr>
      </w:pPr>
      <w:commentRangeStart w:id="43"/>
      <w:commentRangeStart w:id="44"/>
      <w:r w:rsidDel="00000000" w:rsidR="00000000" w:rsidRPr="00000000">
        <w:rPr>
          <w:b w:val="1"/>
          <w:rtl w:val="0"/>
        </w:rPr>
        <w:t xml:space="preserve">Drift Detection and Remediation</w:t>
      </w:r>
    </w:p>
    <w:p w:rsidR="00000000" w:rsidDel="00000000" w:rsidP="00000000" w:rsidRDefault="00000000" w:rsidRPr="00000000" w14:paraId="0000002B">
      <w:pPr>
        <w:numPr>
          <w:ilvl w:val="1"/>
          <w:numId w:val="1"/>
        </w:numPr>
        <w:spacing w:after="0" w:afterAutospacing="0" w:before="0" w:beforeAutospacing="0" w:lineRule="auto"/>
        <w:ind w:left="1440" w:hanging="360"/>
        <w:rPr/>
      </w:pPr>
      <w:r w:rsidDel="00000000" w:rsidR="00000000" w:rsidRPr="00000000">
        <w:rPr>
          <w:rtl w:val="0"/>
        </w:rPr>
        <w:t xml:space="preserve">The user makes a change from the AWS Console</w:t>
      </w:r>
    </w:p>
    <w:p w:rsidR="00000000" w:rsidDel="00000000" w:rsidP="00000000" w:rsidRDefault="00000000" w:rsidRPr="00000000" w14:paraId="0000002C">
      <w:pPr>
        <w:numPr>
          <w:ilvl w:val="1"/>
          <w:numId w:val="1"/>
        </w:numPr>
        <w:spacing w:after="0" w:afterAutospacing="0" w:before="0" w:beforeAutospacing="0" w:lineRule="auto"/>
        <w:ind w:left="1440" w:hanging="360"/>
        <w:rPr/>
      </w:pPr>
      <w:r w:rsidDel="00000000" w:rsidR="00000000" w:rsidRPr="00000000">
        <w:rPr>
          <w:rtl w:val="0"/>
        </w:rPr>
        <w:t xml:space="preserve"> The drift detection is manually triggered</w:t>
      </w:r>
    </w:p>
    <w:p w:rsidR="00000000" w:rsidDel="00000000" w:rsidP="00000000" w:rsidRDefault="00000000" w:rsidRPr="00000000" w14:paraId="0000002D">
      <w:pPr>
        <w:numPr>
          <w:ilvl w:val="1"/>
          <w:numId w:val="1"/>
        </w:numPr>
        <w:spacing w:after="240" w:before="0" w:beforeAutospacing="0" w:lineRule="auto"/>
        <w:ind w:left="1440" w:hanging="360"/>
        <w:rPr/>
      </w:pPr>
      <w:r w:rsidDel="00000000" w:rsidR="00000000" w:rsidRPr="00000000">
        <w:rPr>
          <w:rtl w:val="0"/>
        </w:rPr>
        <w:t xml:space="preserve">User then uses apply to remediate the drift</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omas Kula" w:id="22" w:date="2025-01-16T19:33:47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this already in the Demo Platform, so we can show off how this just works (once it's set up, you just have a provider stanza and HCPTF automagically gets creds for you). We can even show off the various `TFC_VAULT_*` variables in the `ddr_common_variables` variable set everyone gets to make that happen, and you can override `TFC_VAULT_PROVIDER_AUTH` to set it to False if you want to show what happens when you turn that off — you no longer get credentials.</w:t>
      </w:r>
    </w:p>
  </w:comment>
  <w:comment w:author="Miles Harrison" w:id="23" w:date="2025-01-16T20:52:56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something we're wanting to build into the project onboarding - so may not be perfectly demoable with DDR, but something we're wanting to capture in the ILM LZ module that's more customer facing</w:t>
      </w:r>
    </w:p>
  </w:comment>
  <w:comment w:author="Justin Clayton" w:id="36" w:date="2025-01-16T19:49:33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removal of tags is probably an easy one to demonstrate here</w:t>
      </w:r>
    </w:p>
  </w:comment>
  <w:comment w:author="Thomas Kula" w:id="37" w:date="2025-01-16T19:52:0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or make a ridiculously large EC2 instance.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Clayton reacted with 👍 at 2025-01-16 11:58 AM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Vishwas Krishnaswamy reacted with 👍 at 2025-01-17 08:22 AM</w:t>
      </w:r>
    </w:p>
  </w:comment>
  <w:comment w:author="Prakash Manglanathan" w:id="38" w:date="2025-01-16T21:12:53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using Out of the box CIS policy - can we demonstrate a change that violates that policy?</w:t>
      </w:r>
    </w:p>
  </w:comment>
  <w:comment w:author="Thomas Kula" w:id="39" w:date="2025-01-16T21:26:15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DDR is currently not using the out of the box CIS policy — we could, but we need to ensure that it does not block other DDR platform usage before just turning it on.</w:t>
      </w:r>
    </w:p>
  </w:comment>
  <w:comment w:author="Prakash Manglanathan" w:id="40" w:date="2025-01-16T21:29:16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set up the sentinel just for this demo rt? as part of the workspace provisioning</w:t>
      </w:r>
    </w:p>
  </w:comment>
  <w:comment w:author="Thomas Kula" w:id="41" w:date="2025-01-17T16:13:11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how we can; in order to apply a policy set you either need to make it global (`tfe_policy_set`), tie it to everything in a project (`tfe_project_policy_set`) or tie it to specific Workspaces via a known Workspace ID (`tfe_workspace_policy_set`).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 platform users do not have "Manage Policies" permissions, so no code they run can change policy set attachment, and we can't pre-attach because the workspaces in question are created as part of the no-code deployment of the demo module so we do not know the workspace IDs.</w:t>
      </w:r>
    </w:p>
  </w:comment>
  <w:comment w:author="Thomas Kula" w:id="42" w:date="2025-01-23T17:31:4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my comment in https://docs.google.com/document/d/12gYEsN96sW957LVSrfdeoJcgg5BvH0yvri9kIVYitss/edit?disco=AAABbyWxjQw</w:t>
      </w:r>
    </w:p>
  </w:comment>
  <w:comment w:author="Thomas Kula" w:id="28" w:date="2025-01-16T19:38:4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wanting to notify here? Currently we don't have any HCP TF notifications configured.</w:t>
      </w:r>
    </w:p>
  </w:comment>
  <w:comment w:author="Miles Harrison" w:id="29" w:date="2025-01-16T20:50:5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more of a Day 0 thing than Day 1...but the initial thought was to enable Team Notifications during onboarding of a team to make sure they have that configured from the jump for Module Lifecycle Management/Change Request notifications</w:t>
      </w:r>
    </w:p>
  </w:comment>
  <w:comment w:author="Prakash Manglanathan" w:id="30" w:date="2025-01-16T21:36:5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can we demonstrate when the workspace is vended it comes automatically with notifications enabled - can we use email?</w:t>
      </w:r>
    </w:p>
  </w:comment>
  <w:comment w:author="Prakash Manglanathan" w:id="31" w:date="2025-01-16T21:37:1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could be in the no code form that they fill out in step 1</w:t>
      </w:r>
    </w:p>
  </w:comment>
  <w:comment w:author="Thomas Kula" w:id="32" w:date="2025-01-17T16:19:47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every user's project has attached to it a varset which defines `var.ddr_user_email`, which is that user's HashiCorp email.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have `admin` permissions on their per-user project, so I think the permissions necessary for someone to configure workspace notifications through `tfe_notification_configuration` is there, but a TFE SME should verify that.</w:t>
      </w:r>
    </w:p>
  </w:comment>
  <w:comment w:author="Prakash Manglanathan" w:id="0" w:date="2025-01-16T21:40:39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 may not be able to conver in the demo talk track - we have to keep it focussed on the end user workflow ...the platform team workflow is a deep dive that the SE can explain by opening up the repo - what do you think</w:t>
      </w:r>
    </w:p>
  </w:comment>
  <w:comment w:author="Miles Harrison" w:id="1" w:date="2025-01-16T21:42:07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fair. Might still be good to call it out here though as an "assumption" of what's been pre-configured...but I don't have a strong opinion on the consumer demo talk track.</w:t>
      </w:r>
    </w:p>
  </w:comment>
  <w:comment w:author="Justin Clayton" w:id="8" w:date="2025-01-16T19:47:27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clarify what this means? Is this just referring to the demo module itself?</w:t>
      </w:r>
    </w:p>
  </w:comment>
  <w:comment w:author="Miles Harrison" w:id="9" w:date="2025-01-16T20:48:48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sort of described this in my comment to Thomas above, but the goal is to provide a prescriptive "Landing Zone" module which automatically onboards a given application use cases _with_ the "commercial value" settings enabled - so that they/we don't have to rely on clickops or their own onboarding approach to prevent a churn and realize enterprise value.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Omid Eghaneyan reacted with ➕ at 2025-01-17 10:25 AM</w:t>
      </w:r>
    </w:p>
  </w:comment>
  <w:comment w:author="Prakash Manglanathan" w:id="10" w:date="2025-01-16T21:34:59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talk track on how we use terraform to automate terraform workspace provisioning &amp; configuration</w:t>
      </w:r>
    </w:p>
  </w:comment>
  <w:comment w:author="Omid Eghaneyan" w:id="11" w:date="2025-01-17T18:34:33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Prakash, that's what I believed the goal here to be unless we want to keep this as more of a basic workflow that isn't centered around providing those TF landing zones.</w:t>
      </w:r>
    </w:p>
  </w:comment>
  <w:comment w:author="Omid Eghaneyan" w:id="12" w:date="2025-01-17T19:10:13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clarity on this during the 1/17 standup- scope for this is smaller and not around providing the TF landing zones.</w:t>
      </w:r>
    </w:p>
  </w:comment>
  <w:comment w:author="Thomas Kula" w:id="2" w:date="2025-01-16T19:29:09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expected flow here? Demo Platform users don't have access to make projects, although they can create as many workspaces as they want within their existing project. A no-code module to, within the same project, provision three workspaces, mark the dev and test ones ephemeral and have auto-apply enabled, and have prod not ephemeral and no auto-apply should be doable. Note here for me to verify the provider actually allows us to set those options (I believe it does, but I want to verify)</w:t>
      </w:r>
    </w:p>
  </w:comment>
  <w:comment w:author="Thomas Kula" w:id="3" w:date="2025-01-16T19:47:17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`tfe_workspace` has `auto_destroy_at`, so we can mark ephemeral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`tfe_workspace` has `auto_apply`, so we can do that too.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good from that standpoint.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Clayton reacted with 👏 at 2025-01-16 11:48 AM</w:t>
      </w:r>
    </w:p>
  </w:comment>
  <w:comment w:author="Miles Harrison" w:id="4" w:date="2025-01-16T20:46:43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limitation within DDR, but it's something we're looking to build as part of the onboarding landing zone module we are looking to publish as part of this tactical play. We've captured that many of us as SEA/PS have had to work with customers to build these types of onboarding modules separately for individual customers... the goal here is to make that available for them to consume OOTB and fork/customize as needed.</w:t>
      </w:r>
    </w:p>
  </w:comment>
  <w:comment w:author="Omid Eghaneyan" w:id="5" w:date="2025-01-17T18:32:25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the goal in my mind would be that these modules provide app owners projects/workspaces they could manage in the future. I understand the DDR platform wouldn't allow users to make projects within the DDR org, but couldn't it allow them to manage projects within their own Org?</w:t>
      </w:r>
    </w:p>
  </w:comment>
  <w:comment w:author="Omid Eghaneyan" w:id="6" w:date="2025-01-17T19:10:5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clarity on the 1/17 stand up- this will be isolated to the DDR org.</w:t>
      </w:r>
    </w:p>
  </w:comment>
  <w:comment w:author="Omid Eghaneyan" w:id="7" w:date="2025-01-27T22:02:12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be including dev/test/prod workspaces- Only 1 workspace will be created.</w:t>
      </w:r>
    </w:p>
  </w:comment>
  <w:comment w:author="Thomas Kula" w:id="24" w:date="2025-01-16T19:38:17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Sentinel policies do we want to use here? Demo Platform users cannot turn on/off Sentinel/OPA policy sets, and they apply to all workspaces. We have an example of each in the demo platform currently, both of which are stuff which a regular demo would never regularly trigger, but which you can (e.g. either set to one region we blocked, or an instance size type we blocked).</w:t>
      </w:r>
    </w:p>
  </w:comment>
  <w:comment w:author="Miles Harrison" w:id="25" w:date="2025-01-16T20:53:3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thought was the OOTB CIS sentinel policy sets. Again, something intended to be more of a Org/Project onboarding scope than Day 1 workspace settings</w:t>
      </w:r>
    </w:p>
  </w:comment>
  <w:comment w:author="Prakash Manglanathan" w:id="26" w:date="2025-01-16T21:14:23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the OOTB AWS CIS policies we have published</w:t>
      </w:r>
    </w:p>
  </w:comment>
  <w:comment w:author="Thomas Kula" w:id="27" w:date="2025-01-23T17:31:01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https://hashicorp.atlassian.net/browse/VCDLD-566 for progress on testing the CIS Sentinel policy sets. Currently, only the CloudTrail, EFS, and KMS sets cause no issues at all with existing demos (likely because we use none of those). We're happy to deploy those into production. However, the remaining five will have to wait until we (decide) to bring the conflicting demos in line with the remaining policies — we cannot have even a bunch of advisory warnings show up in existing demos.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we can reference as example the three CIS Sentinel policy sets as examples, and we have already two existing policy sets (one OPA, one Sentinel) which apply to all projects - see https://github.com/hashicorp/demo-terraform-policy-as-code/tree/main/platform-shared-resources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can be referenced as a local corporate policy set, to show that alongside standard things like the HashiCorp provided CIS policies you can also have business-specific policies developed locally. And both of those policies are designed to be trivial to trigger (either try to create a EC2 instance of two forbidden instance types, or try to deploy in a single forbidden region.)</w:t>
      </w:r>
    </w:p>
  </w:comment>
  <w:comment w:author="Justin Clayton" w:id="43" w:date="2025-01-16T19:44:03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as part of the existing Health Assessments demo, which includes Drift Detection: https://github.com/hashicorp/demo-terraform-health-assessments/</w:t>
      </w:r>
    </w:p>
  </w:comment>
  <w:comment w:author="Prakash Manglanathan" w:id="44" w:date="2025-01-16T21:13:47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but we are doing an integrated wow demo for the sales play - we can discuss this</w:t>
      </w:r>
    </w:p>
  </w:comment>
  <w:comment w:author="Thomas Kula" w:id="33" w:date="2025-01-16T19:39:4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make sure whatever we're deploying here deploys quickly enough we don't have long awkward pauses waiting for things, or that it causes us to run out of time.</w:t>
      </w:r>
    </w:p>
  </w:comment>
  <w:comment w:author="Justin Clayton" w:id="34" w:date="2025-01-16T19:57:48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user will leverage module" mean the GitHub repo would contain a reference to a module within its code?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small note that while I don't foresee it being an issue, we aren't yet hosting modules in our PMR that aren't nocode modules, so we'll just need some sort of new naming convention to separate them</w:t>
      </w:r>
    </w:p>
  </w:comment>
  <w:comment w:author="Justin Clayton" w:id="35" w:date="2025-01-16T20:13:0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is showing the PMR a part of this demo?</w:t>
      </w:r>
    </w:p>
  </w:comment>
  <w:comment w:author="Prakash Manglanathan" w:id="15" w:date="2025-01-16T21:28:13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removing these?</w:t>
      </w:r>
    </w:p>
  </w:comment>
  <w:comment w:author="Miles Harrison" w:id="16" w:date="2025-01-16T21:30:09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a bit - I'd remove the _configuration_ of these from Day 1 but agreed with your comment about showing the results</w:t>
      </w:r>
    </w:p>
  </w:comment>
  <w:comment w:author="Miles Harrison" w:id="17" w:date="2025-01-16T21:31:0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dynamic creds... I was thinking that'd be more a config at the project scope but if for the sake of the demo we want to do that at the workspace level that's probably okay too. just called it out above as a Project-scoped item that may be out of scope for DDR</w:t>
      </w:r>
    </w:p>
  </w:comment>
  <w:comment w:author="Prakash Manglanathan" w:id="18" w:date="2025-01-16T21:36:1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..that will be configured as part of the vending process - however the SE can demonstrate how the credentials are dynamic and protected</w:t>
      </w:r>
    </w:p>
  </w:comment>
  <w:comment w:author="Miles Harrison" w:id="19" w:date="2025-01-16T21:38:44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good....in that case notifications may be the only one to remove here but I can be convinced otherwise!</w:t>
      </w:r>
    </w:p>
  </w:comment>
  <w:comment w:author="Prakash Manglanathan" w:id="20" w:date="2025-01-17T01:30:41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notifications?</w:t>
      </w:r>
    </w:p>
  </w:comment>
  <w:comment w:author="Miles Harrison" w:id="21" w:date="2025-01-17T01:56:55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notification to alert on in the demo?</w:t>
      </w:r>
    </w:p>
  </w:comment>
  <w:comment w:author="Justin Clayton" w:id="13" w:date="2025-01-16T19:46:11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method for environment promotion HVD-aligned?</w:t>
      </w:r>
    </w:p>
  </w:comment>
  <w:comment w:author="Omid Eghaneyan" w:id="14" w:date="2025-01-27T22:01:23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be including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HCP Terraform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